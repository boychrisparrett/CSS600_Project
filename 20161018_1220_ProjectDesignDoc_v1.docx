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EFE" w:rsidRDefault="009F6EFE" w:rsidP="00F17B2E">
      <w:pPr>
        <w:jc w:val="center"/>
        <w:rPr>
          <w:b/>
        </w:rPr>
      </w:pPr>
    </w:p>
    <w:p w:rsidR="00372D83" w:rsidRDefault="00F17B2E" w:rsidP="00F17B2E">
      <w:pPr>
        <w:jc w:val="center"/>
        <w:rPr>
          <w:b/>
        </w:rPr>
      </w:pPr>
      <w:r>
        <w:rPr>
          <w:b/>
        </w:rPr>
        <w:t xml:space="preserve">Data to Understanding: Enterprise </w:t>
      </w:r>
      <w:r w:rsidR="009F6EFE">
        <w:rPr>
          <w:b/>
        </w:rPr>
        <w:t xml:space="preserve">Arrangements to Optimize Intelligence Production </w:t>
      </w:r>
    </w:p>
    <w:p w:rsidR="00766FC5" w:rsidRDefault="00F17B2E" w:rsidP="00F17B2E">
      <w:pPr>
        <w:rPr>
          <w:ins w:id="0" w:author="Chris Parrett" w:date="2016-10-08T09:57:00Z"/>
          <w:b/>
        </w:rPr>
      </w:pPr>
      <w:del w:id="1" w:author="Chris Parrett" w:date="2016-10-08T09:57:00Z">
        <w:r w:rsidRPr="00F17B2E" w:rsidDel="00766FC5">
          <w:rPr>
            <w:b/>
          </w:rPr>
          <w:delText>Context</w:delText>
        </w:r>
      </w:del>
      <w:proofErr w:type="spellStart"/>
      <w:ins w:id="2" w:author="Chris Parrett" w:date="2016-10-08T09:57:00Z">
        <w:r w:rsidR="00766FC5">
          <w:rPr>
            <w:b/>
          </w:rPr>
          <w:t>Backgroud</w:t>
        </w:r>
      </w:ins>
      <w:proofErr w:type="spellEnd"/>
      <w:r w:rsidRPr="00F17B2E">
        <w:rPr>
          <w:b/>
        </w:rPr>
        <w:t>:</w:t>
      </w:r>
      <w:r>
        <w:rPr>
          <w:b/>
        </w:rPr>
        <w:t xml:space="preserve"> </w:t>
      </w:r>
      <w:ins w:id="3" w:author="Chris Parrett" w:date="2016-10-08T09:28:00Z">
        <w:r w:rsidR="00B1693E" w:rsidRPr="000A37E4">
          <w:t xml:space="preserve">The growing </w:t>
        </w:r>
        <w:proofErr w:type="gramStart"/>
        <w:r w:rsidR="00B1693E" w:rsidRPr="000A37E4">
          <w:t xml:space="preserve">ubiquity of </w:t>
        </w:r>
      </w:ins>
      <w:ins w:id="4" w:author="Chris Parrett" w:date="2016-10-08T09:29:00Z">
        <w:r w:rsidR="00B1693E" w:rsidRPr="000A37E4">
          <w:t>collected and available data caused by advances in sensor technologies have</w:t>
        </w:r>
        <w:proofErr w:type="gramEnd"/>
        <w:r w:rsidR="00B1693E" w:rsidRPr="000A37E4">
          <w:t xml:space="preserve"> presented the US Army with a unique challenge. No longer does the Army intelligence enterprise suffer from the lack of data, but rather now struggles </w:t>
        </w:r>
      </w:ins>
      <w:ins w:id="5" w:author="Chris Parrett" w:date="2016-10-08T09:30:00Z">
        <w:r w:rsidR="00B1693E" w:rsidRPr="000A37E4">
          <w:t xml:space="preserve">to meet demands of the flood of data coming from this growing array and capabilities of collection platforms. </w:t>
        </w:r>
      </w:ins>
      <w:ins w:id="6" w:author="Chris Parrett" w:date="2016-10-08T09:48:00Z">
        <w:r w:rsidR="00923CF2" w:rsidRPr="000A37E4">
          <w:t>Traditional architectures relied on</w:t>
        </w:r>
      </w:ins>
      <w:ins w:id="7" w:author="Chris Parrett" w:date="2016-10-08T09:49:00Z">
        <w:r w:rsidR="00923CF2" w:rsidRPr="000A37E4">
          <w:t xml:space="preserve"> large, </w:t>
        </w:r>
      </w:ins>
      <w:ins w:id="8" w:author="Chris Parrett" w:date="2016-10-08T09:48:00Z">
        <w:r w:rsidR="00923CF2" w:rsidRPr="000A37E4">
          <w:t>forward-based</w:t>
        </w:r>
      </w:ins>
      <w:ins w:id="9" w:author="Chris Parrett" w:date="2016-10-08T09:49:00Z">
        <w:r w:rsidR="00923CF2" w:rsidRPr="000A37E4">
          <w:t xml:space="preserve"> processing, exploitation, and dissemination (PED) nodes to handle the large data created by the intelligence, surveillance, and </w:t>
        </w:r>
      </w:ins>
      <w:ins w:id="10" w:author="Chris Parrett" w:date="2016-10-08T09:50:00Z">
        <w:r w:rsidR="00923CF2" w:rsidRPr="000A37E4">
          <w:t>reconnaissance</w:t>
        </w:r>
      </w:ins>
      <w:ins w:id="11" w:author="Chris Parrett" w:date="2016-10-08T09:49:00Z">
        <w:r w:rsidR="00923CF2" w:rsidRPr="000A37E4">
          <w:t xml:space="preserve"> (ISR)</w:t>
        </w:r>
      </w:ins>
      <w:ins w:id="12" w:author="Chris Parrett" w:date="2016-10-08T09:50:00Z">
        <w:r w:rsidR="00923CF2" w:rsidRPr="000A37E4">
          <w:t xml:space="preserve"> platforms.</w:t>
        </w:r>
      </w:ins>
      <w:ins w:id="13" w:author="Chris Parrett" w:date="2016-10-08T09:54:00Z">
        <w:r w:rsidR="00923CF2" w:rsidRPr="000A37E4">
          <w:t xml:space="preserve"> These </w:t>
        </w:r>
        <w:r w:rsidR="00766FC5" w:rsidRPr="000A37E4">
          <w:t>systems,</w:t>
        </w:r>
      </w:ins>
      <w:ins w:id="14" w:author="Chris Parrett" w:date="2016-10-08T09:55:00Z">
        <w:r w:rsidR="00766FC5" w:rsidRPr="000A37E4">
          <w:t xml:space="preserve"> while mobile, are </w:t>
        </w:r>
      </w:ins>
      <w:ins w:id="15" w:author="Chris Parrett" w:date="2016-10-08T09:57:00Z">
        <w:r w:rsidR="00766FC5" w:rsidRPr="000A37E4">
          <w:t>relatively large</w:t>
        </w:r>
      </w:ins>
      <w:ins w:id="16" w:author="Chris Parrett" w:date="2016-10-08T09:55:00Z">
        <w:r w:rsidR="00766FC5" w:rsidRPr="000A37E4">
          <w:t xml:space="preserve"> and</w:t>
        </w:r>
      </w:ins>
      <w:ins w:id="17" w:author="Chris Parrett" w:date="2016-10-08T09:56:00Z">
        <w:r w:rsidR="00766FC5" w:rsidRPr="000A37E4">
          <w:t xml:space="preserve"> take time to set-up and operate</w:t>
        </w:r>
      </w:ins>
      <w:ins w:id="18" w:author="Chris Parrett" w:date="2016-10-08T09:58:00Z">
        <w:r w:rsidR="00766FC5" w:rsidRPr="000A37E4">
          <w:t>, making them prime targets for future enemies</w:t>
        </w:r>
      </w:ins>
      <w:ins w:id="19" w:author="Chris Parrett" w:date="2016-10-08T09:56:00Z">
        <w:r w:rsidR="00766FC5" w:rsidRPr="000A37E4">
          <w:t xml:space="preserve">. </w:t>
        </w:r>
        <w:proofErr w:type="gramStart"/>
        <w:r w:rsidR="00766FC5" w:rsidRPr="000A37E4">
          <w:t xml:space="preserve">In the </w:t>
        </w:r>
      </w:ins>
      <w:ins w:id="20" w:author="Chris Parrett" w:date="2016-10-08T09:58:00Z">
        <w:r w:rsidR="00766FC5" w:rsidRPr="000A37E4">
          <w:t xml:space="preserve">words of the Army Chief of Staff </w:t>
        </w:r>
      </w:ins>
      <w:ins w:id="21" w:author="Chris Parrett" w:date="2016-10-08T09:56:00Z">
        <w:r w:rsidR="00766FC5" w:rsidRPr="000A37E4">
          <w:t>“On the future battlefield, if you stay in one place longer than two or three hours, you will be dead</w:t>
        </w:r>
      </w:ins>
      <w:ins w:id="22" w:author="Chris Parrett" w:date="2016-10-08T09:58:00Z">
        <w:r w:rsidR="00766FC5" w:rsidRPr="000A37E4">
          <w:t>.</w:t>
        </w:r>
      </w:ins>
      <w:ins w:id="23" w:author="Chris Parrett" w:date="2016-10-08T09:56:00Z">
        <w:r w:rsidR="00766FC5" w:rsidRPr="000A37E4">
          <w:t>”</w:t>
        </w:r>
      </w:ins>
      <w:proofErr w:type="gramEnd"/>
      <w:ins w:id="24" w:author="Chris Parrett" w:date="2016-10-08T09:58:00Z">
        <w:r w:rsidR="00766FC5">
          <w:rPr>
            <w:rStyle w:val="EndnoteReference"/>
            <w:b/>
          </w:rPr>
          <w:endnoteReference w:id="1"/>
        </w:r>
      </w:ins>
      <w:ins w:id="26" w:author="Chris Parrett" w:date="2016-10-08T10:24:00Z">
        <w:r w:rsidR="006E79E0">
          <w:t xml:space="preserve"> </w:t>
        </w:r>
      </w:ins>
    </w:p>
    <w:p w:rsidR="00F17B2E" w:rsidRPr="00F17B2E" w:rsidRDefault="00766FC5" w:rsidP="00F17B2E">
      <w:ins w:id="27" w:author="Chris Parrett" w:date="2016-10-08T09:57:00Z">
        <w:r>
          <w:t xml:space="preserve">Context: </w:t>
        </w:r>
      </w:ins>
      <w:ins w:id="28" w:author="Chris Parrett" w:date="2016-10-08T10:10:00Z">
        <w:r w:rsidR="000A37E4">
          <w:t>In context of the complex future operating environment, this represents a significant organizational challenge for the US Army.</w:t>
        </w:r>
      </w:ins>
      <w:ins w:id="29" w:author="Chris Parrett" w:date="2016-10-08T10:24:00Z">
        <w:r w:rsidR="006E79E0">
          <w:t xml:space="preserve"> The Combined Joint Chiefs of Staff issued </w:t>
        </w:r>
      </w:ins>
      <w:ins w:id="30" w:author="Chris Parrett" w:date="2016-10-08T10:25:00Z">
        <w:r w:rsidR="006E79E0">
          <w:t>an</w:t>
        </w:r>
      </w:ins>
      <w:ins w:id="31" w:author="Chris Parrett" w:date="2016-10-08T10:24:00Z">
        <w:r w:rsidR="006E79E0">
          <w:t xml:space="preserve"> ISR </w:t>
        </w:r>
      </w:ins>
      <w:ins w:id="32" w:author="Chris Parrett" w:date="2016-10-08T10:25:00Z">
        <w:r w:rsidR="006E79E0">
          <w:t xml:space="preserve">Joint Force </w:t>
        </w:r>
      </w:ins>
      <w:ins w:id="33" w:author="Chris Parrett" w:date="2016-10-08T10:24:00Z">
        <w:r w:rsidR="006E79E0">
          <w:t>2020</w:t>
        </w:r>
      </w:ins>
      <w:ins w:id="34" w:author="Chris Parrett" w:date="2016-10-08T10:25:00Z">
        <w:r w:rsidR="006E79E0">
          <w:t xml:space="preserve"> white paper, stating the need for “</w:t>
        </w:r>
      </w:ins>
      <w:ins w:id="35" w:author="Chris Parrett" w:date="2016-10-08T10:27:00Z">
        <w:r w:rsidR="006E79E0" w:rsidRPr="006E79E0">
          <w:t>work more aggressively to focus on PED... to develop more efficient PED processes... and include PED considerations within CCMD deliberate and crisis planning efforts.</w:t>
        </w:r>
      </w:ins>
      <w:ins w:id="36" w:author="Chris Parrett" w:date="2016-10-08T10:25:00Z">
        <w:r w:rsidR="006E79E0">
          <w:t>”</w:t>
        </w:r>
      </w:ins>
      <w:ins w:id="37" w:author="Chris Parrett" w:date="2016-10-08T10:27:00Z">
        <w:r w:rsidR="006E79E0">
          <w:rPr>
            <w:rStyle w:val="EndnoteReference"/>
          </w:rPr>
          <w:endnoteReference w:id="2"/>
        </w:r>
      </w:ins>
      <w:ins w:id="39" w:author="Chris Parrett" w:date="2016-10-08T10:10:00Z">
        <w:r w:rsidR="000A37E4">
          <w:t xml:space="preserve"> </w:t>
        </w:r>
      </w:ins>
      <w:r w:rsidR="00F17B2E">
        <w:t xml:space="preserve">The </w:t>
      </w:r>
      <w:ins w:id="40" w:author="Chris Parrett" w:date="2016-10-08T10:06:00Z">
        <w:r w:rsidR="000A37E4">
          <w:t xml:space="preserve">vast </w:t>
        </w:r>
      </w:ins>
      <w:r w:rsidR="00F17B2E">
        <w:t xml:space="preserve">collection of </w:t>
      </w:r>
      <w:ins w:id="41" w:author="Chris Parrett" w:date="2016-10-08T10:06:00Z">
        <w:r w:rsidR="000A37E4">
          <w:t xml:space="preserve">Army’s ISR </w:t>
        </w:r>
      </w:ins>
      <w:r w:rsidR="00F17B2E">
        <w:t xml:space="preserve">data </w:t>
      </w:r>
      <w:ins w:id="42" w:author="Chris Parrett" w:date="2016-10-08T10:06:00Z">
        <w:r w:rsidR="000A37E4">
          <w:t xml:space="preserve">requires </w:t>
        </w:r>
      </w:ins>
      <w:del w:id="43" w:author="Chris Parrett" w:date="2016-10-08T10:06:00Z">
        <w:r w:rsidR="00F17B2E" w:rsidDel="000A37E4">
          <w:delText xml:space="preserve">to </w:delText>
        </w:r>
        <w:r w:rsidR="003C2432" w:rsidDel="000A37E4">
          <w:delText xml:space="preserve">be </w:delText>
        </w:r>
        <w:r w:rsidR="00F17B2E" w:rsidDel="000A37E4">
          <w:delText>processed, exploited and disseminated by the very</w:delText>
        </w:r>
      </w:del>
      <w:del w:id="44" w:author="Chris Parrett" w:date="2016-10-08T10:07:00Z">
        <w:r w:rsidR="00F17B2E" w:rsidDel="000A37E4">
          <w:delText xml:space="preserve"> large </w:delText>
        </w:r>
      </w:del>
      <w:ins w:id="45" w:author="Chris Parrett" w:date="2016-10-08T10:07:00Z">
        <w:r w:rsidR="000A37E4">
          <w:t xml:space="preserve"> an extensive </w:t>
        </w:r>
      </w:ins>
      <w:r w:rsidR="00F17B2E">
        <w:t>Army intelligence enterprise</w:t>
      </w:r>
      <w:ins w:id="46" w:author="Chris Parrett" w:date="2016-10-08T10:07:00Z">
        <w:r w:rsidR="000A37E4">
          <w:t xml:space="preserve"> to PED the resultant information</w:t>
        </w:r>
      </w:ins>
      <w:ins w:id="47" w:author="Chris Parrett" w:date="2016-10-08T10:11:00Z">
        <w:r w:rsidR="000A37E4">
          <w:t xml:space="preserve"> to support forward deployed forces</w:t>
        </w:r>
      </w:ins>
      <w:ins w:id="48" w:author="Chris Parrett" w:date="2016-10-08T10:12:00Z">
        <w:r w:rsidR="000A37E4">
          <w:t xml:space="preserve"> at the leading edge of ope</w:t>
        </w:r>
      </w:ins>
      <w:ins w:id="49" w:author="Chris Parrett" w:date="2016-10-08T10:13:00Z">
        <w:r w:rsidR="000A37E4">
          <w:t>r</w:t>
        </w:r>
      </w:ins>
      <w:ins w:id="50" w:author="Chris Parrett" w:date="2016-10-08T10:12:00Z">
        <w:r w:rsidR="000A37E4">
          <w:t>ations</w:t>
        </w:r>
      </w:ins>
      <w:ins w:id="51" w:author="Chris Parrett" w:date="2016-10-08T10:07:00Z">
        <w:r w:rsidR="000A37E4">
          <w:t>.</w:t>
        </w:r>
      </w:ins>
      <w:ins w:id="52" w:author="Chris Parrett" w:date="2016-10-08T10:13:00Z">
        <w:r w:rsidR="000A37E4">
          <w:rPr>
            <w:rStyle w:val="EndnoteReference"/>
          </w:rPr>
          <w:endnoteReference w:id="3"/>
        </w:r>
      </w:ins>
      <w:ins w:id="54" w:author="Chris Parrett" w:date="2016-10-08T10:08:00Z">
        <w:r w:rsidR="000A37E4">
          <w:t xml:space="preserve"> </w:t>
        </w:r>
      </w:ins>
      <w:del w:id="55" w:author="Chris Parrett" w:date="2016-10-08T10:10:00Z">
        <w:r w:rsidR="00F17B2E" w:rsidDel="000A37E4">
          <w:delText xml:space="preserve"> represents a significant organizational challenge. </w:delText>
        </w:r>
      </w:del>
      <w:ins w:id="56" w:author="Chris Parrett" w:date="2016-10-08T10:09:00Z">
        <w:r w:rsidR="000A37E4">
          <w:t xml:space="preserve">The traditional force structure and </w:t>
        </w:r>
        <w:r w:rsidR="000A37E4" w:rsidRPr="000A37E4">
          <w:t>command, control, communications, computers, and intelligence (C4I)</w:t>
        </w:r>
      </w:ins>
      <w:ins w:id="57" w:author="Chris Parrett" w:date="2016-10-08T10:10:00Z">
        <w:r w:rsidR="000A37E4">
          <w:t xml:space="preserve"> architectures</w:t>
        </w:r>
      </w:ins>
      <w:ins w:id="58" w:author="Chris Parrett" w:date="2016-10-08T10:13:00Z">
        <w:r w:rsidR="000A37E4">
          <w:t xml:space="preserve"> must be rethought and reorganized in order to meet these challenges.</w:t>
        </w:r>
      </w:ins>
      <w:ins w:id="59" w:author="Chris Parrett" w:date="2016-10-08T10:10:00Z">
        <w:r w:rsidR="000A37E4">
          <w:t xml:space="preserve"> </w:t>
        </w:r>
      </w:ins>
      <w:r w:rsidR="00F17B2E">
        <w:t xml:space="preserve"> </w:t>
      </w:r>
      <w:del w:id="60" w:author="Chris Parrett" w:date="2016-10-08T10:15:00Z">
        <w:r w:rsidR="00F17B2E" w:rsidDel="000A37E4">
          <w:delText xml:space="preserve">Although </w:delText>
        </w:r>
      </w:del>
      <w:ins w:id="61" w:author="Chris Parrett" w:date="2016-10-08T10:15:00Z">
        <w:r w:rsidR="000A37E4">
          <w:t>Already, the Army has</w:t>
        </w:r>
        <w:r w:rsidR="000A37E4">
          <w:t xml:space="preserve"> </w:t>
        </w:r>
      </w:ins>
      <w:r w:rsidR="003C2432">
        <w:t>reorganiz</w:t>
      </w:r>
      <w:ins w:id="62" w:author="Chris Parrett" w:date="2016-10-08T10:14:00Z">
        <w:r w:rsidR="000A37E4">
          <w:t>ed</w:t>
        </w:r>
      </w:ins>
      <w:ins w:id="63" w:author="Chris Parrett" w:date="2016-10-08T10:16:00Z">
        <w:r w:rsidR="000A37E4">
          <w:t xml:space="preserve"> and established</w:t>
        </w:r>
      </w:ins>
      <w:ins w:id="64" w:author="Chris Parrett" w:date="2016-10-08T10:15:00Z">
        <w:r w:rsidR="000A37E4">
          <w:t xml:space="preserve"> </w:t>
        </w:r>
      </w:ins>
      <w:del w:id="65" w:author="Chris Parrett" w:date="2016-10-08T10:16:00Z">
        <w:r w:rsidR="00F17B2E" w:rsidDel="006E79E0">
          <w:delText>individual</w:delText>
        </w:r>
      </w:del>
      <w:del w:id="66" w:author="Chris Parrett" w:date="2016-10-08T10:13:00Z">
        <w:r w:rsidR="00F17B2E" w:rsidDel="000A37E4">
          <w:delText>s</w:delText>
        </w:r>
      </w:del>
      <w:r w:rsidR="00F17B2E">
        <w:t xml:space="preserve"> </w:t>
      </w:r>
      <w:ins w:id="67" w:author="Chris Parrett" w:date="2016-10-08T10:16:00Z">
        <w:r w:rsidR="006E79E0">
          <w:t xml:space="preserve">non-traditional </w:t>
        </w:r>
      </w:ins>
      <w:r w:rsidR="00F17B2E">
        <w:t>units</w:t>
      </w:r>
      <w:ins w:id="68" w:author="Chris Parrett" w:date="2016-10-08T10:17:00Z">
        <w:r w:rsidR="006E79E0">
          <w:rPr>
            <w:rStyle w:val="EndnoteReference"/>
          </w:rPr>
          <w:endnoteReference w:id="4"/>
        </w:r>
      </w:ins>
      <w:ins w:id="70" w:author="Chris Parrett" w:date="2016-10-08T10:18:00Z">
        <w:r w:rsidR="006E79E0" w:rsidRPr="006E79E0">
          <w:rPr>
            <w:vertAlign w:val="superscript"/>
          </w:rPr>
          <w:t>,</w:t>
        </w:r>
        <w:r w:rsidR="006E79E0">
          <w:rPr>
            <w:rStyle w:val="EndnoteReference"/>
          </w:rPr>
          <w:endnoteReference w:id="5"/>
        </w:r>
      </w:ins>
      <w:r w:rsidR="00F17B2E">
        <w:t xml:space="preserve"> to</w:t>
      </w:r>
      <w:del w:id="72" w:author="Chris Parrett" w:date="2016-10-08T10:15:00Z">
        <w:r w:rsidR="00F17B2E" w:rsidDel="000A37E4">
          <w:delText xml:space="preserve"> multi-star command levels occur</w:delText>
        </w:r>
      </w:del>
      <w:ins w:id="73" w:author="Chris Parrett" w:date="2016-10-08T10:16:00Z">
        <w:r w:rsidR="006E79E0">
          <w:t xml:space="preserve"> support the ISR enterprise</w:t>
        </w:r>
      </w:ins>
      <w:r w:rsidR="00F17B2E">
        <w:t xml:space="preserve">, little research </w:t>
      </w:r>
      <w:ins w:id="74" w:author="Chris Parrett" w:date="2016-10-08T10:14:00Z">
        <w:r w:rsidR="000A37E4">
          <w:t xml:space="preserve">has been </w:t>
        </w:r>
      </w:ins>
      <w:del w:id="75" w:author="Chris Parrett" w:date="2016-10-08T10:14:00Z">
        <w:r w:rsidR="00F17B2E" w:rsidDel="000A37E4">
          <w:delText xml:space="preserve">is </w:delText>
        </w:r>
      </w:del>
      <w:r w:rsidR="00F17B2E">
        <w:t xml:space="preserve">done to assess the impact </w:t>
      </w:r>
      <w:ins w:id="76" w:author="Chris Parrett" w:date="2016-10-08T10:19:00Z">
        <w:r w:rsidR="006E79E0">
          <w:t xml:space="preserve">and efficiency </w:t>
        </w:r>
      </w:ins>
      <w:r w:rsidR="00F17B2E">
        <w:t>of these reorganizations</w:t>
      </w:r>
      <w:ins w:id="77" w:author="Chris Parrett" w:date="2016-10-08T10:19:00Z">
        <w:r w:rsidR="006E79E0">
          <w:t>, with</w:t>
        </w:r>
      </w:ins>
      <w:del w:id="78" w:author="Chris Parrett" w:date="2016-10-08T10:19:00Z">
        <w:r w:rsidR="00F17B2E" w:rsidDel="006E79E0">
          <w:delText xml:space="preserve"> and</w:delText>
        </w:r>
      </w:del>
      <w:r w:rsidR="00F17B2E">
        <w:t xml:space="preserve"> even less consideration </w:t>
      </w:r>
      <w:del w:id="79" w:author="Chris Parrett" w:date="2016-10-08T10:19:00Z">
        <w:r w:rsidR="00F17B2E" w:rsidDel="006E79E0">
          <w:delText xml:space="preserve">is </w:delText>
        </w:r>
      </w:del>
      <w:r w:rsidR="00F17B2E">
        <w:t>given</w:t>
      </w:r>
      <w:ins w:id="80" w:author="Chris Parrett" w:date="2016-10-08T10:19:00Z">
        <w:r w:rsidR="006E79E0">
          <w:t xml:space="preserve"> at</w:t>
        </w:r>
      </w:ins>
      <w:r w:rsidR="00F17B2E">
        <w:t xml:space="preserve"> individual level </w:t>
      </w:r>
      <w:r w:rsidR="003C2432">
        <w:t>impact. Specifically, how the new organizational arrangement will change the</w:t>
      </w:r>
      <w:r w:rsidR="009F6EFE">
        <w:t xml:space="preserve"> individuals</w:t>
      </w:r>
      <w:r w:rsidR="003C2432">
        <w:t xml:space="preserve"> micro-decision making process and its overall </w:t>
      </w:r>
      <w:proofErr w:type="spellStart"/>
      <w:r w:rsidR="003C2432">
        <w:t>affect</w:t>
      </w:r>
      <w:proofErr w:type="spellEnd"/>
      <w:r w:rsidR="003C2432">
        <w:t xml:space="preserve"> on producing intelligence</w:t>
      </w:r>
      <w:ins w:id="81" w:author="Chris Parrett" w:date="2016-10-08T10:20:00Z">
        <w:r w:rsidR="006E79E0">
          <w:t xml:space="preserve"> in support of theater intelligence customers</w:t>
        </w:r>
      </w:ins>
      <w:r w:rsidR="003C2432">
        <w:t xml:space="preserve">. </w:t>
      </w:r>
      <w:r w:rsidR="00F17B2E">
        <w:t xml:space="preserve">  </w:t>
      </w:r>
    </w:p>
    <w:p w:rsidR="00F17B2E" w:rsidRDefault="00F17B2E" w:rsidP="00F17B2E">
      <w:r>
        <w:rPr>
          <w:b/>
        </w:rPr>
        <w:t xml:space="preserve">Purpose: </w:t>
      </w:r>
      <w:r w:rsidR="003C2432">
        <w:rPr>
          <w:b/>
        </w:rPr>
        <w:t xml:space="preserve"> </w:t>
      </w:r>
      <w:r>
        <w:t xml:space="preserve"> </w:t>
      </w:r>
      <w:ins w:id="82" w:author="Chris Parrett" w:date="2016-10-08T10:20:00Z">
        <w:r w:rsidR="006E79E0">
          <w:t xml:space="preserve">Develop an exploratory </w:t>
        </w:r>
      </w:ins>
      <w:del w:id="83" w:author="Chris Parrett" w:date="2016-10-08T10:20:00Z">
        <w:r w:rsidR="003C2432" w:rsidDel="006E79E0">
          <w:delText xml:space="preserve">An </w:delText>
        </w:r>
      </w:del>
      <w:r w:rsidR="003C2432">
        <w:t xml:space="preserve">enterprise </w:t>
      </w:r>
      <w:r w:rsidR="001552AF">
        <w:t>“</w:t>
      </w:r>
      <w:r w:rsidR="003C2432">
        <w:t>laboratory</w:t>
      </w:r>
      <w:r w:rsidR="001552AF">
        <w:t>”</w:t>
      </w:r>
      <w:r w:rsidR="003C2432">
        <w:t xml:space="preserve"> to </w:t>
      </w:r>
      <w:del w:id="84" w:author="Chris Parrett" w:date="2016-10-08T10:21:00Z">
        <w:r w:rsidR="003C2432" w:rsidDel="006E79E0">
          <w:delText xml:space="preserve">explore </w:delText>
        </w:r>
      </w:del>
      <w:ins w:id="85" w:author="Chris Parrett" w:date="2016-10-08T10:21:00Z">
        <w:r w:rsidR="006E79E0">
          <w:t>model and simulate</w:t>
        </w:r>
        <w:r w:rsidR="006E79E0">
          <w:t xml:space="preserve"> </w:t>
        </w:r>
      </w:ins>
      <w:r w:rsidR="003C2432">
        <w:t xml:space="preserve">different organizational arrangements based on intelligence and operational requirements.  </w:t>
      </w:r>
    </w:p>
    <w:p w:rsidR="003C2432" w:rsidRDefault="009F6EFE" w:rsidP="00F17B2E">
      <w:del w:id="86" w:author="Chris Parrett" w:date="2016-10-08T10:27:00Z">
        <w:r w:rsidDel="0067468A">
          <w:tab/>
        </w:r>
      </w:del>
      <w:r>
        <w:t>To explore</w:t>
      </w:r>
      <w:r w:rsidR="003C2432">
        <w:t xml:space="preserve">: </w:t>
      </w:r>
    </w:p>
    <w:p w:rsidR="003C2432" w:rsidRDefault="003C2432" w:rsidP="003C2432">
      <w:pPr>
        <w:pStyle w:val="ListParagraph"/>
        <w:numPr>
          <w:ilvl w:val="0"/>
          <w:numId w:val="1"/>
        </w:numPr>
      </w:pPr>
      <w:r>
        <w:t xml:space="preserve">What </w:t>
      </w:r>
      <w:ins w:id="87" w:author="Chris Parrett" w:date="2016-10-08T10:27:00Z">
        <w:r w:rsidR="0067468A">
          <w:t xml:space="preserve">network organization </w:t>
        </w:r>
      </w:ins>
      <w:r>
        <w:t>arrangements are best able to deal with different time scaled requirements?</w:t>
      </w:r>
    </w:p>
    <w:p w:rsidR="006E79E0" w:rsidRDefault="003C2432" w:rsidP="003C2432">
      <w:pPr>
        <w:pStyle w:val="ListParagraph"/>
        <w:numPr>
          <w:ilvl w:val="0"/>
          <w:numId w:val="1"/>
        </w:numPr>
        <w:rPr>
          <w:ins w:id="88" w:author="Chris Parrett" w:date="2016-10-08T10:21:00Z"/>
        </w:rPr>
      </w:pPr>
      <w:r>
        <w:t>Is there a critical point o</w:t>
      </w:r>
      <w:r w:rsidR="009F6EFE">
        <w:t>f interaction across the enterprise</w:t>
      </w:r>
      <w:r>
        <w:t xml:space="preserve"> which produces shared understanding?</w:t>
      </w:r>
    </w:p>
    <w:p w:rsidR="003C2432" w:rsidRDefault="0067468A" w:rsidP="003C2432">
      <w:pPr>
        <w:pStyle w:val="ListParagraph"/>
        <w:numPr>
          <w:ilvl w:val="0"/>
          <w:numId w:val="1"/>
        </w:numPr>
      </w:pPr>
      <w:ins w:id="89" w:author="Chris Parrett" w:date="2016-10-08T10:28:00Z">
        <w:r>
          <w:t>Are there quantifiable efficiencies gained through consolidated, federated, or hybrid approaches to an Army PED enterprise?</w:t>
        </w:r>
      </w:ins>
      <w:del w:id="90" w:author="Chris Parrett" w:date="2016-10-08T10:21:00Z">
        <w:r w:rsidR="003C2432" w:rsidDel="006E79E0">
          <w:delText xml:space="preserve"> </w:delText>
        </w:r>
      </w:del>
    </w:p>
    <w:p w:rsidR="0067468A" w:rsidRDefault="0067468A">
      <w:pPr>
        <w:rPr>
          <w:ins w:id="91" w:author="Chris Parrett" w:date="2016-10-08T10:29:00Z"/>
          <w:b/>
        </w:rPr>
      </w:pPr>
      <w:ins w:id="92" w:author="Chris Parrett" w:date="2016-10-08T10:29:00Z">
        <w:r>
          <w:rPr>
            <w:b/>
          </w:rPr>
          <w:br w:type="page"/>
        </w:r>
      </w:ins>
    </w:p>
    <w:p w:rsidR="009F6EFE" w:rsidRDefault="009F6EFE" w:rsidP="009F6EFE">
      <w:pPr>
        <w:rPr>
          <w:ins w:id="93" w:author="Chris Parrett" w:date="2016-10-08T10:50:00Z"/>
        </w:rPr>
      </w:pPr>
      <w:r w:rsidRPr="009F6EFE">
        <w:rPr>
          <w:b/>
        </w:rPr>
        <w:lastRenderedPageBreak/>
        <w:t>Model Design</w:t>
      </w:r>
      <w:r>
        <w:t xml:space="preserve">: </w:t>
      </w:r>
    </w:p>
    <w:p w:rsidR="00285D75" w:rsidRDefault="00285D75" w:rsidP="009F6EFE">
      <w:ins w:id="94" w:author="Chris Parrett" w:date="2016-10-08T10:50:00Z"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2E7775" wp14:editId="78A98331">
              <wp:simplePos x="0" y="0"/>
              <wp:positionH relativeFrom="column">
                <wp:posOffset>1689100</wp:posOffset>
              </wp:positionH>
              <wp:positionV relativeFrom="paragraph">
                <wp:posOffset>473075</wp:posOffset>
              </wp:positionV>
              <wp:extent cx="4171950" cy="128016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71950" cy="128016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>The model will assess the Army Enterprise’s ability to support</w:t>
        </w:r>
      </w:ins>
      <w:ins w:id="95" w:author="Chris Parrett" w:date="2016-10-08T10:51:00Z">
        <w:r>
          <w:t xml:space="preserve"> the Joint and Theater Army customer set, ranging from tactical forces engaged in operations to the </w:t>
        </w:r>
      </w:ins>
      <w:ins w:id="96" w:author="Chris Parrett" w:date="2016-10-08T10:52:00Z">
        <w:r>
          <w:t xml:space="preserve">joint </w:t>
        </w:r>
      </w:ins>
      <w:ins w:id="97" w:author="Chris Parrett" w:date="2016-10-08T10:51:00Z">
        <w:r>
          <w:t xml:space="preserve">theater and national-level </w:t>
        </w:r>
        <w:proofErr w:type="spellStart"/>
        <w:r>
          <w:t>intellingence</w:t>
        </w:r>
        <w:proofErr w:type="spellEnd"/>
        <w:r>
          <w:t xml:space="preserve"> consumers</w:t>
        </w:r>
      </w:ins>
      <w:ins w:id="98" w:author="Chris Parrett" w:date="2016-10-08T10:52:00Z">
        <w:r>
          <w:t xml:space="preserve">. </w:t>
        </w:r>
      </w:ins>
      <w:ins w:id="99" w:author="Chris Parrett" w:date="2016-10-08T10:50:00Z">
        <w:r>
          <w:t xml:space="preserve"> </w:t>
        </w:r>
      </w:ins>
      <w:ins w:id="100" w:author="Chris Parrett" w:date="2016-10-08T10:52:00Z">
        <w:r>
          <w:t xml:space="preserve">The basic concept examines the flow of </w:t>
        </w:r>
      </w:ins>
      <w:ins w:id="101" w:author="Chris Parrett" w:date="2016-10-08T10:53:00Z">
        <w:r>
          <w:t xml:space="preserve">intelligence or information requirements, ISR data volumes, competing priorities, and information timelines (deadlines), all of which vary independently and randomly. The effectiveness of </w:t>
        </w:r>
      </w:ins>
      <w:ins w:id="102" w:author="Chris Parrett" w:date="2016-10-08T10:54:00Z">
        <w:r>
          <w:t>the</w:t>
        </w:r>
      </w:ins>
      <w:ins w:id="103" w:author="Chris Parrett" w:date="2016-10-08T10:53:00Z">
        <w:r>
          <w:t xml:space="preserve"> </w:t>
        </w:r>
      </w:ins>
      <w:ins w:id="104" w:author="Chris Parrett" w:date="2016-10-08T10:54:00Z">
        <w:r>
          <w:t xml:space="preserve">enterprise is measured in its ability to manage these inputs and produce the required information to its various consumers. In a resource constrained environment, there will need to be limits on the resources available for the enterprise, so efficiencies </w:t>
        </w:r>
      </w:ins>
      <w:ins w:id="105" w:author="Chris Parrett" w:date="2016-10-08T10:56:00Z">
        <w:r>
          <w:t xml:space="preserve">and optimization will be key metrics. The “Mongolian </w:t>
        </w:r>
        <w:proofErr w:type="spellStart"/>
        <w:r>
          <w:t>Hoarde</w:t>
        </w:r>
        <w:proofErr w:type="spellEnd"/>
        <w:r>
          <w:t>” approach of adding a plethora of contractors</w:t>
        </w:r>
      </w:ins>
      <w:ins w:id="106" w:author="Chris Parrett" w:date="2016-10-08T10:57:00Z">
        <w:r>
          <w:t xml:space="preserve"> to meet demands is no longer a viable option.</w:t>
        </w:r>
      </w:ins>
    </w:p>
    <w:p w:rsidR="0035702A" w:rsidRDefault="0035702A">
      <w:pPr>
        <w:rPr>
          <w:ins w:id="107" w:author="Chris Parrett" w:date="2016-10-08T11:54:00Z"/>
        </w:rPr>
      </w:pPr>
      <w:ins w:id="108" w:author="Chris Parrett" w:date="2016-10-08T11:54:00Z">
        <w:r>
          <w:br w:type="page"/>
        </w:r>
      </w:ins>
    </w:p>
    <w:p w:rsidR="0035702A" w:rsidRDefault="0035702A">
      <w:pPr>
        <w:rPr>
          <w:ins w:id="109" w:author="Chris Parrett" w:date="2016-10-08T11:54:00Z"/>
        </w:rPr>
      </w:pPr>
      <w:ins w:id="110" w:author="Chris Parrett" w:date="2016-10-08T11:54:00Z">
        <w:r w:rsidRPr="0035702A">
          <w:lastRenderedPageBreak/>
          <w:drawing>
            <wp:anchor distT="0" distB="0" distL="114300" distR="114300" simplePos="0" relativeHeight="251659264" behindDoc="0" locked="0" layoutInCell="1" allowOverlap="1" wp14:anchorId="3EABFE3E" wp14:editId="67455E86">
              <wp:simplePos x="0" y="0"/>
              <wp:positionH relativeFrom="column">
                <wp:posOffset>-1816735</wp:posOffset>
              </wp:positionH>
              <wp:positionV relativeFrom="paragraph">
                <wp:posOffset>2306955</wp:posOffset>
              </wp:positionV>
              <wp:extent cx="7901940" cy="4076065"/>
              <wp:effectExtent l="7937" t="0" r="0" b="0"/>
              <wp:wrapSquare wrapText="bothSides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16200000">
                        <a:off x="0" y="0"/>
                        <a:ext cx="7901940" cy="40760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br w:type="page"/>
        </w:r>
      </w:ins>
    </w:p>
    <w:p w:rsidR="00285D75" w:rsidRDefault="00285D75" w:rsidP="009F6EFE">
      <w:pPr>
        <w:rPr>
          <w:ins w:id="111" w:author="Chris Parrett" w:date="2016-10-08T10:50:00Z"/>
        </w:rPr>
      </w:pPr>
    </w:p>
    <w:p w:rsidR="009F6EFE" w:rsidDel="0035702A" w:rsidRDefault="0035702A" w:rsidP="009F6EFE">
      <w:pPr>
        <w:rPr>
          <w:del w:id="112" w:author="Chris Parrett" w:date="2016-10-08T12:04:00Z"/>
        </w:rPr>
      </w:pPr>
      <w:ins w:id="113" w:author="Chris Parrett" w:date="2016-10-08T11:55:00Z">
        <w:r>
          <w:t xml:space="preserve">Overview (OV1) – There are multiple customers that submit multiple </w:t>
        </w:r>
      </w:ins>
      <w:ins w:id="114" w:author="Chris Parrett" w:date="2016-10-08T11:59:00Z">
        <w:r>
          <w:t xml:space="preserve">requirements or </w:t>
        </w:r>
      </w:ins>
      <w:ins w:id="115" w:author="Chris Parrett" w:date="2016-10-08T11:55:00Z">
        <w:r>
          <w:t>requests for information (RFI) into the</w:t>
        </w:r>
      </w:ins>
      <w:ins w:id="116" w:author="Chris Parrett" w:date="2016-10-08T11:56:00Z">
        <w:r>
          <w:t xml:space="preserve"> </w:t>
        </w:r>
        <w:commentRangeStart w:id="117"/>
        <w:r>
          <w:t>RFI</w:t>
        </w:r>
      </w:ins>
      <w:ins w:id="118" w:author="Chris Parrett" w:date="2016-10-08T11:55:00Z">
        <w:r>
          <w:t xml:space="preserve"> system</w:t>
        </w:r>
      </w:ins>
      <w:commentRangeEnd w:id="117"/>
      <w:ins w:id="119" w:author="Chris Parrett" w:date="2016-10-08T11:57:00Z">
        <w:r>
          <w:rPr>
            <w:rStyle w:val="CommentReference"/>
          </w:rPr>
          <w:commentReference w:id="117"/>
        </w:r>
      </w:ins>
      <w:ins w:id="120" w:author="Chris Parrett" w:date="2016-10-08T11:55:00Z">
        <w:r>
          <w:t>.</w:t>
        </w:r>
      </w:ins>
      <w:ins w:id="121" w:author="Chris Parrett" w:date="2016-10-08T11:59:00Z">
        <w:r>
          <w:t xml:space="preserve"> These requirements are defined as “PED UAV Line</w:t>
        </w:r>
      </w:ins>
      <w:ins w:id="122" w:author="Chris Parrett" w:date="2016-10-08T12:00:00Z">
        <w:r>
          <w:t xml:space="preserve">” or “Produce Intelligence”, which have priorities attached to them. </w:t>
        </w:r>
      </w:ins>
      <w:ins w:id="123" w:author="Chris Parrett" w:date="2016-10-08T11:59:00Z">
        <w:r>
          <w:t>There is a RFI management and tasking process</w:t>
        </w:r>
      </w:ins>
      <w:ins w:id="124" w:author="Chris Parrett" w:date="2016-10-08T12:01:00Z">
        <w:r>
          <w:t xml:space="preserve"> that is either automated or “manned” by a node</w:t>
        </w:r>
      </w:ins>
      <w:ins w:id="125" w:author="Chris Parrett" w:date="2016-10-08T11:59:00Z">
        <w:r>
          <w:t xml:space="preserve"> that monitors the RFI</w:t>
        </w:r>
      </w:ins>
      <w:ins w:id="126" w:author="Chris Parrett" w:date="2016-10-08T12:01:00Z">
        <w:r>
          <w:t xml:space="preserve">, adjusts priorities based on a formula, and polls the system for the correct node to assign the mission. The node can </w:t>
        </w:r>
      </w:ins>
      <w:ins w:id="127" w:author="Chris Parrett" w:date="2016-10-08T12:02:00Z">
        <w:r>
          <w:t xml:space="preserve">reject, accept, or request to federate out to another node. Each node has certain capabilities, capacities, efficiencies, and focuses/mission direction. </w:t>
        </w:r>
      </w:ins>
      <w:ins w:id="128" w:author="Chris Parrett" w:date="2016-10-08T12:03:00Z">
        <w:r>
          <w:t xml:space="preserve">Furthermore, some requirements require follow-on analysis, requiring further nodal interaction (or not) to combine PED outputs with other information. </w:t>
        </w:r>
      </w:ins>
      <w:del w:id="129" w:author="Chris Parrett" w:date="2016-10-08T12:04:00Z">
        <w:r w:rsidR="009F6EFE" w:rsidRPr="00F471F2" w:rsidDel="0035702A">
          <w:delText>Insert flow chart</w:delText>
        </w:r>
        <w:r w:rsidR="001552AF" w:rsidRPr="00F471F2" w:rsidDel="0035702A">
          <w:delText xml:space="preserve">: </w:delText>
        </w:r>
        <w:r w:rsidR="009F6EFE" w:rsidRPr="00F471F2" w:rsidDel="0035702A">
          <w:delText xml:space="preserve"> </w:delText>
        </w:r>
        <w:r w:rsidR="00306DA2" w:rsidRPr="00F471F2" w:rsidDel="0035702A">
          <w:delText>requestor agent linked to enterprise</w:delText>
        </w:r>
        <w:r w:rsidR="00542533" w:rsidRPr="00F471F2" w:rsidDel="0035702A">
          <w:delText>(where and how linked is the COG)</w:delText>
        </w:r>
        <w:r w:rsidR="00306DA2" w:rsidRPr="00F471F2" w:rsidDel="0035702A">
          <w:delText xml:space="preserve"> ----cycle begins: </w:delText>
        </w:r>
        <w:r w:rsidR="009F6EFE" w:rsidRPr="00F471F2" w:rsidDel="0035702A">
          <w:delText xml:space="preserve">data collected </w:delText>
        </w:r>
        <w:r w:rsidR="00A62E8F" w:rsidRPr="00F471F2" w:rsidDel="0035702A">
          <w:delText>(collection agents making decision on collection)</w:delText>
        </w:r>
        <w:r w:rsidR="00306DA2" w:rsidRPr="00F471F2" w:rsidDel="0035702A">
          <w:delText>-----</w:delText>
        </w:r>
        <w:r w:rsidR="00A62E8F" w:rsidRPr="00F471F2" w:rsidDel="0035702A">
          <w:delText xml:space="preserve"> da</w:delText>
        </w:r>
        <w:r w:rsidR="00542533" w:rsidRPr="00F471F2" w:rsidDel="0035702A">
          <w:delText>ta exploited</w:delText>
        </w:r>
        <w:r w:rsidR="00A62E8F" w:rsidRPr="00F471F2" w:rsidDel="0035702A">
          <w:delText xml:space="preserve"> (agents linked with collection  and </w:delText>
        </w:r>
        <w:r w:rsidR="00306DA2" w:rsidRPr="00F471F2" w:rsidDel="0035702A">
          <w:delText>???</w:delText>
        </w:r>
        <w:r w:rsidR="001552AF" w:rsidRPr="00F471F2" w:rsidDel="0035702A">
          <w:delText xml:space="preserve"> (**COG for model- how do exploiters get requirements**</w:delText>
        </w:r>
        <w:r w:rsidR="00542533" w:rsidRPr="00F471F2" w:rsidDel="0035702A">
          <w:delText>)</w:delText>
        </w:r>
        <w:r w:rsidR="00306DA2" w:rsidRPr="00F471F2" w:rsidDel="0035702A">
          <w:delText>------</w:delText>
        </w:r>
        <w:r w:rsidR="00A62E8F" w:rsidRPr="00F471F2" w:rsidDel="0035702A">
          <w:delText xml:space="preserve"> disseminated</w:delText>
        </w:r>
        <w:r w:rsidR="001552AF" w:rsidRPr="00F471F2" w:rsidDel="0035702A">
          <w:delText xml:space="preserve"> (**understood by requestor based on complexity and amount of interaction**)</w:delText>
        </w:r>
      </w:del>
    </w:p>
    <w:p w:rsidR="0035702A" w:rsidRPr="00F471F2" w:rsidRDefault="0035702A" w:rsidP="009F6EFE">
      <w:pPr>
        <w:rPr>
          <w:ins w:id="130" w:author="Chris Parrett" w:date="2016-10-08T12:04:00Z"/>
        </w:rPr>
      </w:pPr>
      <w:ins w:id="131" w:author="Chris Parrett" w:date="2016-10-08T12:07:00Z">
        <w:r w:rsidRPr="0035702A">
          <w:drawing>
            <wp:inline distT="0" distB="0" distL="0" distR="0" wp14:anchorId="14CFE8CD" wp14:editId="0722ADE2">
              <wp:extent cx="5200650" cy="1352550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00650" cy="1352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9F6EFE" w:rsidRPr="00F471F2" w:rsidRDefault="001552AF" w:rsidP="0035702A">
      <w:pPr>
        <w:pPrChange w:id="132" w:author="Chris Parrett" w:date="2016-10-08T12:04:00Z">
          <w:pPr>
            <w:pStyle w:val="ListParagraph"/>
            <w:numPr>
              <w:numId w:val="1"/>
            </w:numPr>
            <w:ind w:left="1800" w:hanging="360"/>
          </w:pPr>
        </w:pPrChange>
      </w:pPr>
      <w:r w:rsidRPr="00F471F2">
        <w:t xml:space="preserve">Can use </w:t>
      </w:r>
      <w:proofErr w:type="spellStart"/>
      <w:r w:rsidRPr="00F471F2">
        <w:t>talkspan</w:t>
      </w:r>
      <w:proofErr w:type="spellEnd"/>
      <w:r w:rsidRPr="00F471F2">
        <w:t xml:space="preserve"> to determine understanding between requestor and exp</w:t>
      </w:r>
      <w:ins w:id="133" w:author="Chris Parrett" w:date="2016-10-08T10:59:00Z">
        <w:r w:rsidR="00A273C4">
          <w:t>l</w:t>
        </w:r>
      </w:ins>
      <w:r w:rsidRPr="00F471F2">
        <w:t>oiter</w:t>
      </w:r>
    </w:p>
    <w:p w:rsidR="001552AF" w:rsidRPr="00F471F2" w:rsidRDefault="009F6EFE" w:rsidP="00A62E8F">
      <w:pPr>
        <w:pStyle w:val="ListParagraph"/>
        <w:numPr>
          <w:ilvl w:val="0"/>
          <w:numId w:val="1"/>
        </w:numPr>
      </w:pPr>
      <w:commentRangeStart w:id="134"/>
      <w:r w:rsidRPr="00F471F2">
        <w:t>“energy”</w:t>
      </w:r>
      <w:r w:rsidR="001552AF" w:rsidRPr="00F471F2">
        <w:t xml:space="preserve"> (shared understanding) should increase or decrease based on # of interactions and time between interactions</w:t>
      </w:r>
      <w:r w:rsidRPr="00F471F2">
        <w:t xml:space="preserve"> - need reference</w:t>
      </w:r>
      <w:r w:rsidR="00A62E8F" w:rsidRPr="00F471F2">
        <w:t xml:space="preserve"> and </w:t>
      </w:r>
      <w:r w:rsidR="001552AF" w:rsidRPr="00F471F2">
        <w:t>formula</w:t>
      </w:r>
      <w:commentRangeEnd w:id="134"/>
      <w:r w:rsidR="003A47BF">
        <w:rPr>
          <w:rStyle w:val="CommentReference"/>
        </w:rPr>
        <w:commentReference w:id="134"/>
      </w:r>
    </w:p>
    <w:p w:rsidR="00A62E8F" w:rsidRPr="00F471F2" w:rsidRDefault="00A62E8F" w:rsidP="00A62E8F">
      <w:pPr>
        <w:pStyle w:val="ListParagraph"/>
        <w:numPr>
          <w:ilvl w:val="0"/>
          <w:numId w:val="1"/>
        </w:numPr>
      </w:pPr>
      <w:commentRangeStart w:id="135"/>
      <w:r w:rsidRPr="00F471F2">
        <w:t>Recommend we scale down to GEOINT</w:t>
      </w:r>
      <w:r w:rsidR="001552AF" w:rsidRPr="00F471F2">
        <w:t xml:space="preserve"> path through enterprise</w:t>
      </w:r>
      <w:r w:rsidRPr="00F471F2">
        <w:t xml:space="preserve"> </w:t>
      </w:r>
      <w:commentRangeEnd w:id="135"/>
      <w:r w:rsidR="00DA1079">
        <w:rPr>
          <w:rStyle w:val="CommentReference"/>
        </w:rPr>
        <w:commentReference w:id="135"/>
      </w:r>
    </w:p>
    <w:p w:rsidR="00542533" w:rsidRPr="00F471F2" w:rsidRDefault="00542533" w:rsidP="00542533">
      <w:pPr>
        <w:ind w:left="1440"/>
      </w:pPr>
      <w:proofErr w:type="gramStart"/>
      <w:r w:rsidRPr="00F471F2">
        <w:t>Agents</w:t>
      </w:r>
      <w:proofErr w:type="gramEnd"/>
      <w:r w:rsidRPr="00F471F2">
        <w:t xml:space="preserve"> </w:t>
      </w:r>
      <w:proofErr w:type="spellStart"/>
      <w:r w:rsidRPr="00F471F2">
        <w:t>descprition</w:t>
      </w:r>
      <w:proofErr w:type="spellEnd"/>
      <w:r w:rsidRPr="00F471F2">
        <w:t>:</w:t>
      </w:r>
    </w:p>
    <w:p w:rsidR="00542533" w:rsidRPr="00F471F2" w:rsidRDefault="00542533" w:rsidP="00542533">
      <w:pPr>
        <w:ind w:left="1440"/>
      </w:pPr>
      <w:commentRangeStart w:id="136"/>
      <w:r w:rsidRPr="00F471F2">
        <w:t>Requestor</w:t>
      </w:r>
      <w:commentRangeEnd w:id="136"/>
      <w:r w:rsidR="003A47BF">
        <w:rPr>
          <w:rStyle w:val="CommentReference"/>
        </w:rPr>
        <w:commentReference w:id="136"/>
      </w:r>
      <w:r w:rsidRPr="00F471F2">
        <w:t xml:space="preserve">:  Quality of request based on experience and interaction with enterprise- recommend 3 kinds- immediate, deep, </w:t>
      </w:r>
      <w:r w:rsidR="00F471F2" w:rsidRPr="00F471F2">
        <w:t>partial; key feature is “happiness with intelligence”</w:t>
      </w:r>
    </w:p>
    <w:p w:rsidR="00F471F2" w:rsidRPr="00F471F2" w:rsidRDefault="00F471F2" w:rsidP="00542533">
      <w:pPr>
        <w:ind w:left="1440"/>
      </w:pPr>
      <w:commentRangeStart w:id="137"/>
      <w:r w:rsidRPr="00F471F2">
        <w:t>Collector</w:t>
      </w:r>
      <w:commentRangeEnd w:id="137"/>
      <w:r w:rsidR="003A47BF">
        <w:rPr>
          <w:rStyle w:val="CommentReference"/>
        </w:rPr>
        <w:commentReference w:id="137"/>
      </w:r>
      <w:proofErr w:type="gramStart"/>
      <w:r w:rsidRPr="00F471F2">
        <w:t>: ?</w:t>
      </w:r>
      <w:proofErr w:type="gramEnd"/>
      <w:ins w:id="138" w:author="Chris Parrett" w:date="2016-10-08T12:07:00Z">
        <w:r w:rsidR="003A47BF">
          <w:t xml:space="preserve"> </w:t>
        </w:r>
      </w:ins>
    </w:p>
    <w:p w:rsidR="00F471F2" w:rsidRPr="00F471F2" w:rsidRDefault="00F471F2" w:rsidP="00542533">
      <w:pPr>
        <w:ind w:left="1440"/>
      </w:pPr>
      <w:commentRangeStart w:id="139"/>
      <w:r w:rsidRPr="00F471F2">
        <w:t>Exploiter</w:t>
      </w:r>
      <w:commentRangeEnd w:id="139"/>
      <w:r w:rsidR="003A47BF">
        <w:rPr>
          <w:rStyle w:val="CommentReference"/>
        </w:rPr>
        <w:commentReference w:id="139"/>
      </w:r>
      <w:r w:rsidRPr="00F471F2">
        <w:t>:  understanding of request, level of effort to exploitation, randomized quality of work, feedback by boss (</w:t>
      </w:r>
      <w:proofErr w:type="gramStart"/>
      <w:r w:rsidRPr="00F471F2">
        <w:t>mix determine</w:t>
      </w:r>
      <w:proofErr w:type="gramEnd"/>
      <w:r w:rsidRPr="00F471F2">
        <w:t xml:space="preserve"> overall quality of product)</w:t>
      </w:r>
    </w:p>
    <w:p w:rsidR="001552AF" w:rsidRPr="00F471F2" w:rsidRDefault="00306DA2" w:rsidP="001552AF">
      <w:r w:rsidRPr="00F471F2">
        <w:rPr>
          <w:b/>
        </w:rPr>
        <w:t>Model Assessment</w:t>
      </w:r>
      <w:r w:rsidR="001552AF" w:rsidRPr="00F471F2">
        <w:t>:</w:t>
      </w:r>
    </w:p>
    <w:p w:rsidR="001552AF" w:rsidRPr="00F471F2" w:rsidRDefault="001552AF" w:rsidP="001552AF">
      <w:pPr>
        <w:pStyle w:val="ListParagraph"/>
        <w:numPr>
          <w:ilvl w:val="0"/>
          <w:numId w:val="1"/>
        </w:numPr>
      </w:pPr>
      <w:r w:rsidRPr="00F471F2">
        <w:t>Big metric: Quality of intelligence (</w:t>
      </w:r>
      <w:r w:rsidR="00306DA2" w:rsidRPr="00F471F2">
        <w:t xml:space="preserve">determined by requestor agents </w:t>
      </w:r>
      <w:proofErr w:type="spellStart"/>
      <w:r w:rsidR="00306DA2" w:rsidRPr="00F471F2">
        <w:t>aunderstanding</w:t>
      </w:r>
      <w:proofErr w:type="spellEnd"/>
      <w:r w:rsidRPr="00F471F2">
        <w:t xml:space="preserve">) for different </w:t>
      </w:r>
      <w:r w:rsidR="00A86FFB" w:rsidRPr="00F471F2">
        <w:t>requirements</w:t>
      </w:r>
    </w:p>
    <w:p w:rsidR="001552AF" w:rsidRPr="00F471F2" w:rsidRDefault="001552AF" w:rsidP="001552AF">
      <w:pPr>
        <w:pStyle w:val="ListParagraph"/>
        <w:numPr>
          <w:ilvl w:val="0"/>
          <w:numId w:val="1"/>
        </w:numPr>
      </w:pPr>
      <w:r w:rsidRPr="00F471F2">
        <w:t xml:space="preserve">Supporting metrics- where in </w:t>
      </w:r>
      <w:r w:rsidR="00306DA2" w:rsidRPr="00F471F2">
        <w:t>structure</w:t>
      </w:r>
      <w:r w:rsidRPr="00F471F2">
        <w:t xml:space="preserve"> breakdowns occur to reduce overall quality. </w:t>
      </w:r>
    </w:p>
    <w:p w:rsidR="009F6EFE" w:rsidRDefault="009F6EFE" w:rsidP="009F6EFE">
      <w:pPr>
        <w:ind w:left="1440"/>
      </w:pPr>
    </w:p>
    <w:sectPr w:rsidR="009F6EFE" w:rsidSect="00372D8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7" w:author="Chris Parrett" w:date="2016-10-08T12:14:00Z" w:initials="CMP">
    <w:p w:rsidR="0035702A" w:rsidRDefault="0035702A">
      <w:pPr>
        <w:pStyle w:val="CommentText"/>
      </w:pPr>
      <w:r>
        <w:rPr>
          <w:rStyle w:val="CommentReference"/>
        </w:rPr>
        <w:annotationRef/>
      </w:r>
      <w:r>
        <w:t xml:space="preserve">ASSUMPTION: There is a central repository for RFIs that allows the Enterprise to store all RFIs and gain the required information from them. </w:t>
      </w:r>
    </w:p>
    <w:p w:rsidR="0035702A" w:rsidRDefault="0035702A" w:rsidP="0035702A">
      <w:pPr>
        <w:pStyle w:val="CommentText"/>
        <w:numPr>
          <w:ilvl w:val="0"/>
          <w:numId w:val="2"/>
        </w:numPr>
      </w:pPr>
      <w:r>
        <w:t xml:space="preserve"> Currently, this is true with the Army’s GEOINT Enterprise TPED System (GETS).</w:t>
      </w:r>
    </w:p>
  </w:comment>
  <w:comment w:id="134" w:author="Chris Parrett" w:date="2016-10-08T12:14:00Z" w:initials="CMP">
    <w:p w:rsidR="003A47BF" w:rsidRDefault="003A47BF">
      <w:pPr>
        <w:pStyle w:val="CommentText"/>
      </w:pPr>
      <w:r>
        <w:rPr>
          <w:rStyle w:val="CommentReference"/>
        </w:rPr>
        <w:annotationRef/>
      </w:r>
      <w:r>
        <w:t xml:space="preserve">I think this is an interesting concept to look at. If the network has 1 single node (total </w:t>
      </w:r>
      <w:proofErr w:type="spellStart"/>
      <w:r>
        <w:t>reachback</w:t>
      </w:r>
      <w:proofErr w:type="spellEnd"/>
      <w:r>
        <w:t>) then the customer interactions will be limited based on time zones (</w:t>
      </w:r>
      <w:proofErr w:type="gramStart"/>
      <w:r>
        <w:t>which  may</w:t>
      </w:r>
      <w:proofErr w:type="gramEnd"/>
      <w:r>
        <w:t xml:space="preserve"> need to be a property of Customer and Node).</w:t>
      </w:r>
    </w:p>
  </w:comment>
  <w:comment w:id="135" w:author="Chris Parrett" w:date="2016-10-08T12:14:00Z" w:initials="CMP">
    <w:p w:rsidR="00DA1079" w:rsidRDefault="00DA1079">
      <w:pPr>
        <w:pStyle w:val="CommentText"/>
      </w:pPr>
      <w:r>
        <w:rPr>
          <w:rStyle w:val="CommentReference"/>
        </w:rPr>
        <w:annotationRef/>
      </w:r>
      <w:r>
        <w:t xml:space="preserve">Completely agree… plus, it is much easier to talk around GEOINT </w:t>
      </w:r>
      <w:r w:rsidR="00A273C4">
        <w:t>capabilities since most all of them are commercially/publicly available, whereas SIGINT will become a security obstacle.</w:t>
      </w:r>
    </w:p>
  </w:comment>
  <w:comment w:id="136" w:author="Chris Parrett" w:date="2016-10-08T12:14:00Z" w:initials="CMP">
    <w:p w:rsidR="003A47BF" w:rsidRDefault="003A47BF">
      <w:pPr>
        <w:pStyle w:val="CommentText"/>
      </w:pPr>
      <w:r>
        <w:rPr>
          <w:rStyle w:val="CommentReference"/>
        </w:rPr>
        <w:annotationRef/>
      </w:r>
      <w:r>
        <w:t xml:space="preserve">Can you develop this a little more? I am not sure I am tracking this line of thought. Are you trying to gauge “customer satisfaction”?  </w:t>
      </w:r>
    </w:p>
  </w:comment>
  <w:comment w:id="137" w:author="Chris Parrett" w:date="2016-10-08T12:14:00Z" w:initials="CMP">
    <w:p w:rsidR="003A47BF" w:rsidRDefault="003A47BF">
      <w:pPr>
        <w:pStyle w:val="CommentText"/>
      </w:pPr>
      <w:r>
        <w:rPr>
          <w:rStyle w:val="CommentReference"/>
        </w:rPr>
        <w:annotationRef/>
      </w:r>
      <w:r>
        <w:t>We could generalize to keep things simple and steer away from any sensitive areas. So, “UAV” would require a 8 hour FMV PED mission, which equates to ~ 4 analysts (capacity). “High Altitude” would be a satellite, which would have a complexity and require capability attached. Some nodes may not have the capability, so a federation would need to occur. Etc.</w:t>
      </w:r>
    </w:p>
  </w:comment>
  <w:comment w:id="139" w:author="Chris Parrett" w:date="2016-10-08T12:14:00Z" w:initials="CMP">
    <w:p w:rsidR="003A47BF" w:rsidRDefault="003A47BF">
      <w:pPr>
        <w:pStyle w:val="CommentText"/>
      </w:pPr>
      <w:r>
        <w:rPr>
          <w:rStyle w:val="CommentReference"/>
        </w:rPr>
        <w:annotationRef/>
      </w:r>
      <w:r>
        <w:t xml:space="preserve">I have this entity named “Node” since it is a node in a network and may have additional roles assigned (PED, Analysis, Tasker, </w:t>
      </w:r>
      <w:r>
        <w:t>etc.)</w:t>
      </w:r>
      <w:bookmarkStart w:id="140" w:name="_GoBack"/>
      <w:bookmarkEnd w:id="140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8FF" w:rsidRDefault="009B78FF" w:rsidP="00F17B2E">
      <w:pPr>
        <w:spacing w:after="0" w:line="240" w:lineRule="auto"/>
      </w:pPr>
      <w:r>
        <w:separator/>
      </w:r>
    </w:p>
  </w:endnote>
  <w:endnote w:type="continuationSeparator" w:id="0">
    <w:p w:rsidR="009B78FF" w:rsidRDefault="009B78FF" w:rsidP="00F17B2E">
      <w:pPr>
        <w:spacing w:after="0" w:line="240" w:lineRule="auto"/>
      </w:pPr>
      <w:r>
        <w:continuationSeparator/>
      </w:r>
    </w:p>
  </w:endnote>
  <w:endnote w:id="1">
    <w:p w:rsidR="00766FC5" w:rsidRDefault="00766FC5">
      <w:pPr>
        <w:pStyle w:val="EndnoteText"/>
      </w:pPr>
      <w:ins w:id="25" w:author="Chris Parrett" w:date="2016-10-08T09:58:00Z">
        <w:r>
          <w:rPr>
            <w:rStyle w:val="EndnoteReference"/>
          </w:rPr>
          <w:endnoteRef/>
        </w:r>
        <w:r>
          <w:t xml:space="preserve"> </w:t>
        </w:r>
        <w:r w:rsidRPr="00766FC5">
          <w:t>http://breakingdefense.com/2016/10/miserable-disobedient-victorious-gen-milleys-future-us-soldier/</w:t>
        </w:r>
      </w:ins>
    </w:p>
  </w:endnote>
  <w:endnote w:id="2">
    <w:p w:rsidR="006E79E0" w:rsidRDefault="006E79E0">
      <w:pPr>
        <w:pStyle w:val="EndnoteText"/>
      </w:pPr>
      <w:ins w:id="38" w:author="Chris Parrett" w:date="2016-10-08T10:27:00Z">
        <w:r>
          <w:rPr>
            <w:rStyle w:val="EndnoteReference"/>
          </w:rPr>
          <w:endnoteRef/>
        </w:r>
        <w:r>
          <w:t xml:space="preserve"> </w:t>
        </w:r>
        <w:r w:rsidRPr="006E79E0">
          <w:t>http://www.dtic.mil/doctrine/concepts/white_papers/cjcs_wp_isr.pdf</w:t>
        </w:r>
      </w:ins>
    </w:p>
  </w:endnote>
  <w:endnote w:id="3">
    <w:p w:rsidR="000A37E4" w:rsidRDefault="000A37E4">
      <w:pPr>
        <w:pStyle w:val="EndnoteText"/>
      </w:pPr>
      <w:ins w:id="53" w:author="Chris Parrett" w:date="2016-10-08T10:13:00Z">
        <w:r>
          <w:rPr>
            <w:rStyle w:val="EndnoteReference"/>
          </w:rPr>
          <w:endnoteRef/>
        </w:r>
        <w:r>
          <w:t xml:space="preserve"> </w:t>
        </w:r>
        <w:r w:rsidRPr="000A37E4">
          <w:t>http://www.afcea.org/events/armyintel/13/documents/LTG_Legere.pdf</w:t>
        </w:r>
      </w:ins>
    </w:p>
  </w:endnote>
  <w:endnote w:id="4">
    <w:p w:rsidR="006E79E0" w:rsidRDefault="006E79E0">
      <w:pPr>
        <w:pStyle w:val="EndnoteText"/>
      </w:pPr>
      <w:ins w:id="69" w:author="Chris Parrett" w:date="2016-10-08T10:17:00Z">
        <w:r>
          <w:rPr>
            <w:rStyle w:val="EndnoteReference"/>
          </w:rPr>
          <w:endnoteRef/>
        </w:r>
        <w:r>
          <w:t xml:space="preserve"> </w:t>
        </w:r>
        <w:r w:rsidRPr="006E79E0">
          <w:t>https://www.inscom.army.mil/msc/116MIB.aspx</w:t>
        </w:r>
      </w:ins>
    </w:p>
  </w:endnote>
  <w:endnote w:id="5">
    <w:p w:rsidR="006E79E0" w:rsidRDefault="006E79E0">
      <w:pPr>
        <w:pStyle w:val="EndnoteText"/>
      </w:pPr>
      <w:ins w:id="71" w:author="Chris Parrett" w:date="2016-10-08T10:18:00Z">
        <w:r>
          <w:rPr>
            <w:rStyle w:val="EndnoteReference"/>
          </w:rPr>
          <w:endnoteRef/>
        </w:r>
        <w:r>
          <w:t xml:space="preserve"> </w:t>
        </w:r>
        <w:r w:rsidRPr="006E79E0">
          <w:t>https://www.army.mil/article/158947</w:t>
        </w:r>
      </w:ins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8FF" w:rsidRDefault="009B78FF" w:rsidP="00F17B2E">
      <w:pPr>
        <w:spacing w:after="0" w:line="240" w:lineRule="auto"/>
      </w:pPr>
      <w:r>
        <w:separator/>
      </w:r>
    </w:p>
  </w:footnote>
  <w:footnote w:type="continuationSeparator" w:id="0">
    <w:p w:rsidR="009B78FF" w:rsidRDefault="009B78FF" w:rsidP="00F17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B2E" w:rsidRDefault="00F17B2E" w:rsidP="00F17B2E">
    <w:pPr>
      <w:pStyle w:val="Header"/>
      <w:jc w:val="right"/>
    </w:pPr>
    <w:r>
      <w:t>Chris Parrett and Tom Pike</w:t>
    </w:r>
  </w:p>
  <w:p w:rsidR="00F17B2E" w:rsidRDefault="00F17B2E" w:rsidP="00F17B2E">
    <w:pPr>
      <w:pStyle w:val="Header"/>
      <w:jc w:val="right"/>
    </w:pPr>
    <w:r>
      <w:t>CSS600</w:t>
    </w:r>
  </w:p>
  <w:p w:rsidR="00F17B2E" w:rsidRDefault="00F17B2E" w:rsidP="00F17B2E">
    <w:pPr>
      <w:pStyle w:val="Header"/>
      <w:jc w:val="right"/>
    </w:pPr>
    <w:r>
      <w:t>Project Research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B1409"/>
    <w:multiLevelType w:val="hybridMultilevel"/>
    <w:tmpl w:val="6BA62556"/>
    <w:lvl w:ilvl="0" w:tplc="DBB659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1E47CC"/>
    <w:multiLevelType w:val="hybridMultilevel"/>
    <w:tmpl w:val="87AA1DBC"/>
    <w:lvl w:ilvl="0" w:tplc="F272B86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B2E"/>
    <w:rsid w:val="000A37E4"/>
    <w:rsid w:val="001552AF"/>
    <w:rsid w:val="00285D75"/>
    <w:rsid w:val="00306DA2"/>
    <w:rsid w:val="00344AC7"/>
    <w:rsid w:val="0035702A"/>
    <w:rsid w:val="00372D83"/>
    <w:rsid w:val="003A47BF"/>
    <w:rsid w:val="003C2432"/>
    <w:rsid w:val="00490408"/>
    <w:rsid w:val="00542533"/>
    <w:rsid w:val="0067468A"/>
    <w:rsid w:val="006E79E0"/>
    <w:rsid w:val="00766FC5"/>
    <w:rsid w:val="00923CF2"/>
    <w:rsid w:val="009B78FF"/>
    <w:rsid w:val="009F6EFE"/>
    <w:rsid w:val="00A24150"/>
    <w:rsid w:val="00A273C4"/>
    <w:rsid w:val="00A62E8F"/>
    <w:rsid w:val="00A86FFB"/>
    <w:rsid w:val="00B1693E"/>
    <w:rsid w:val="00C73333"/>
    <w:rsid w:val="00DA1079"/>
    <w:rsid w:val="00F17B2E"/>
    <w:rsid w:val="00F4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B2E"/>
  </w:style>
  <w:style w:type="paragraph" w:styleId="Footer">
    <w:name w:val="footer"/>
    <w:basedOn w:val="Normal"/>
    <w:link w:val="FooterChar"/>
    <w:uiPriority w:val="99"/>
    <w:semiHidden/>
    <w:unhideWhenUsed/>
    <w:rsid w:val="00F17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7B2E"/>
  </w:style>
  <w:style w:type="paragraph" w:styleId="BalloonText">
    <w:name w:val="Balloon Text"/>
    <w:basedOn w:val="Normal"/>
    <w:link w:val="BalloonTextChar"/>
    <w:uiPriority w:val="99"/>
    <w:semiHidden/>
    <w:unhideWhenUsed/>
    <w:rsid w:val="00F17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B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243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66FC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6FC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6FC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E79E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7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9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9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B2E"/>
  </w:style>
  <w:style w:type="paragraph" w:styleId="Footer">
    <w:name w:val="footer"/>
    <w:basedOn w:val="Normal"/>
    <w:link w:val="FooterChar"/>
    <w:uiPriority w:val="99"/>
    <w:semiHidden/>
    <w:unhideWhenUsed/>
    <w:rsid w:val="00F17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7B2E"/>
  </w:style>
  <w:style w:type="paragraph" w:styleId="BalloonText">
    <w:name w:val="Balloon Text"/>
    <w:basedOn w:val="Normal"/>
    <w:link w:val="BalloonTextChar"/>
    <w:uiPriority w:val="99"/>
    <w:semiHidden/>
    <w:unhideWhenUsed/>
    <w:rsid w:val="00F17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B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243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66FC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6FC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6FC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E79E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7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9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9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A1B68-6FDF-4205-B0EF-F109E0B9F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Chris Parrett</cp:lastModifiedBy>
  <cp:revision>5</cp:revision>
  <dcterms:created xsi:type="dcterms:W3CDTF">2016-10-08T13:09:00Z</dcterms:created>
  <dcterms:modified xsi:type="dcterms:W3CDTF">2016-10-08T16:14:00Z</dcterms:modified>
</cp:coreProperties>
</file>